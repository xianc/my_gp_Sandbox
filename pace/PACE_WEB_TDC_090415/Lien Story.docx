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F4" w:rsidRDefault="003517F4" w:rsidP="00BD15E7">
      <w:r>
        <w:t xml:space="preserve">Lien </w:t>
      </w:r>
    </w:p>
    <w:p w:rsidR="00AA4F5D" w:rsidRDefault="003517F4" w:rsidP="00BD15E7">
      <w:r>
        <w:t xml:space="preserve">Vietnam </w:t>
      </w:r>
    </w:p>
    <w:p w:rsidR="00AA4F5D" w:rsidRDefault="00AA4F5D" w:rsidP="00BD15E7"/>
    <w:p w:rsidR="00AA4F5D" w:rsidRDefault="00AA4F5D" w:rsidP="00BD15E7">
      <w:r>
        <w:t>Quote: “Who would have thought that at the age of 43, after having two adult children, I would be offered the opportunity to learn again?”</w:t>
      </w:r>
    </w:p>
    <w:p w:rsidR="00AA4F5D" w:rsidRDefault="00AA4F5D" w:rsidP="00BD15E7"/>
    <w:p w:rsidR="002962DB" w:rsidRDefault="00AA4F5D" w:rsidP="00BD15E7">
      <w:r>
        <w:t xml:space="preserve">Sentence: </w:t>
      </w:r>
      <w:r w:rsidR="002962DB">
        <w:t xml:space="preserve">In addition to increasing her skills at managing her finances, P.A.C.E. helped Lien realize the importance of taking care of her health </w:t>
      </w:r>
    </w:p>
    <w:p w:rsidR="003517F4" w:rsidRDefault="003517F4" w:rsidP="00BD15E7"/>
    <w:p w:rsidR="00BD15E7" w:rsidRDefault="00BD15E7" w:rsidP="00BD15E7">
      <w:bookmarkStart w:id="0" w:name="_GoBack"/>
      <w:r>
        <w:t xml:space="preserve">As the seventh </w:t>
      </w:r>
      <w:r w:rsidR="003517F4">
        <w:t>of</w:t>
      </w:r>
      <w:r>
        <w:t xml:space="preserve"> eight</w:t>
      </w:r>
      <w:r w:rsidR="003517F4">
        <w:t xml:space="preserve"> children</w:t>
      </w:r>
      <w:r>
        <w:t>, I am used t</w:t>
      </w:r>
      <w:r w:rsidR="002962DB">
        <w:t xml:space="preserve">o taking the backseat in life. </w:t>
      </w:r>
      <w:r>
        <w:t>My parents did not have a lot of money</w:t>
      </w:r>
      <w:r w:rsidR="00AA4F5D">
        <w:t xml:space="preserve">, and </w:t>
      </w:r>
      <w:r>
        <w:t xml:space="preserve">only my brothers </w:t>
      </w:r>
      <w:r w:rsidR="00AA4F5D">
        <w:t xml:space="preserve">had the opportunity </w:t>
      </w:r>
      <w:r w:rsidR="002962DB">
        <w:t>for</w:t>
      </w:r>
      <w:r w:rsidR="00AA4F5D">
        <w:t xml:space="preserve"> </w:t>
      </w:r>
      <w:r w:rsidR="002962DB">
        <w:t xml:space="preserve">higher education. </w:t>
      </w:r>
      <w:r>
        <w:t xml:space="preserve">Who would have thought that at the age of 43, after </w:t>
      </w:r>
      <w:r w:rsidR="00AA4F5D">
        <w:t>having two adult children, I would be</w:t>
      </w:r>
      <w:r>
        <w:t xml:space="preserve"> offered t</w:t>
      </w:r>
      <w:r w:rsidR="00AA4F5D">
        <w:t xml:space="preserve">he </w:t>
      </w:r>
      <w:r w:rsidR="00060D06">
        <w:t>chance</w:t>
      </w:r>
      <w:r w:rsidR="00AA4F5D">
        <w:t xml:space="preserve"> to learn again? </w:t>
      </w:r>
      <w:r>
        <w:t>I didn’t know much about what P</w:t>
      </w:r>
      <w:ins w:id="1" w:author="Ka4j5xg" w:date="2015-09-04T06:09:00Z">
        <w:r w:rsidR="00AC00C3">
          <w:t>.</w:t>
        </w:r>
      </w:ins>
      <w:r>
        <w:t>A</w:t>
      </w:r>
      <w:ins w:id="2" w:author="Ka4j5xg" w:date="2015-09-04T06:10:00Z">
        <w:r w:rsidR="00AC00C3">
          <w:t>.</w:t>
        </w:r>
      </w:ins>
      <w:r>
        <w:t>C</w:t>
      </w:r>
      <w:ins w:id="3" w:author="Ka4j5xg" w:date="2015-09-04T06:10:00Z">
        <w:r w:rsidR="00AC00C3">
          <w:t>.</w:t>
        </w:r>
      </w:ins>
      <w:r>
        <w:t>E</w:t>
      </w:r>
      <w:ins w:id="4" w:author="Ka4j5xg" w:date="2015-09-04T06:10:00Z">
        <w:r w:rsidR="00AC00C3">
          <w:t>.</w:t>
        </w:r>
      </w:ins>
      <w:r>
        <w:t xml:space="preserve"> was, but I </w:t>
      </w:r>
      <w:r w:rsidR="00AA4F5D">
        <w:t>jumped at</w:t>
      </w:r>
      <w:r>
        <w:t xml:space="preserve"> </w:t>
      </w:r>
      <w:r w:rsidR="00060D06">
        <w:t>the opportunity</w:t>
      </w:r>
      <w:r>
        <w:t xml:space="preserve"> right away.</w:t>
      </w:r>
      <w:r w:rsidR="00AA4F5D">
        <w:t xml:space="preserve"> </w:t>
      </w:r>
      <w:r w:rsidR="00060D06">
        <w:t xml:space="preserve">During the program, </w:t>
      </w:r>
      <w:r>
        <w:t xml:space="preserve">I learned how to manage my finances better and </w:t>
      </w:r>
      <w:r w:rsidR="00AA4F5D">
        <w:t xml:space="preserve">prioritize my spending. </w:t>
      </w:r>
      <w:r>
        <w:t>I use</w:t>
      </w:r>
      <w:r w:rsidR="00AA4F5D">
        <w:t>d to get frustrated</w:t>
      </w:r>
      <w:r w:rsidR="00060D06">
        <w:t xml:space="preserve"> because </w:t>
      </w:r>
      <w:r>
        <w:t>no matter how hard I work</w:t>
      </w:r>
      <w:r w:rsidR="00AA4F5D">
        <w:t>ed</w:t>
      </w:r>
      <w:r>
        <w:t xml:space="preserve">, there </w:t>
      </w:r>
      <w:r w:rsidR="00060D06">
        <w:t xml:space="preserve">never seemed to be </w:t>
      </w:r>
      <w:r>
        <w:t>e</w:t>
      </w:r>
      <w:r w:rsidR="00AA4F5D">
        <w:t xml:space="preserve">nough money for the family. </w:t>
      </w:r>
      <w:r>
        <w:t xml:space="preserve">But now I know </w:t>
      </w:r>
      <w:r w:rsidR="00AA4F5D">
        <w:t xml:space="preserve">that how we manage our expenses really makes a difference. </w:t>
      </w:r>
      <w:r>
        <w:t xml:space="preserve">Like any parent, I would really love to give my children the best education possible. I think it’s important to </w:t>
      </w:r>
      <w:r w:rsidR="00AA4F5D">
        <w:t xml:space="preserve">be well educated – I </w:t>
      </w:r>
      <w:r>
        <w:t>only learn</w:t>
      </w:r>
      <w:r w:rsidR="00AA4F5D">
        <w:t>ed</w:t>
      </w:r>
      <w:r>
        <w:t xml:space="preserve"> about the importance of keeping myself healthy when I </w:t>
      </w:r>
      <w:r w:rsidR="00060D06">
        <w:t>participated in</w:t>
      </w:r>
      <w:r>
        <w:t xml:space="preserve"> P</w:t>
      </w:r>
      <w:ins w:id="5" w:author="Ka4j5xg" w:date="2015-09-04T06:10:00Z">
        <w:r w:rsidR="00AC00C3">
          <w:t>.</w:t>
        </w:r>
      </w:ins>
      <w:r>
        <w:t>A</w:t>
      </w:r>
      <w:ins w:id="6" w:author="Ka4j5xg" w:date="2015-09-04T06:10:00Z">
        <w:r w:rsidR="00AC00C3">
          <w:t>.</w:t>
        </w:r>
      </w:ins>
      <w:r>
        <w:t>C</w:t>
      </w:r>
      <w:ins w:id="7" w:author="Ka4j5xg" w:date="2015-09-04T06:10:00Z">
        <w:r w:rsidR="00AC00C3">
          <w:t>.</w:t>
        </w:r>
      </w:ins>
      <w:r>
        <w:t>E. I am proud of the knowledge I now have</w:t>
      </w:r>
      <w:r w:rsidR="00060D06">
        <w:t xml:space="preserve">. </w:t>
      </w:r>
      <w:r w:rsidR="00AA4F5D">
        <w:t>My husband and children k</w:t>
      </w:r>
      <w:r>
        <w:t>eep telling me wha</w:t>
      </w:r>
      <w:r w:rsidR="00AA4F5D">
        <w:t>t a good wife and mother I am, a</w:t>
      </w:r>
      <w:r>
        <w:t>nd that makes me really happy.</w:t>
      </w:r>
    </w:p>
    <w:bookmarkEnd w:id="0"/>
    <w:p w:rsidR="00AA4F5D" w:rsidRDefault="00AA4F5D"/>
    <w:p w:rsidR="00A07EC5" w:rsidRDefault="00A07EC5" w:rsidP="00AA4F5D">
      <w:r>
        <w:t xml:space="preserve">Note: </w:t>
      </w:r>
    </w:p>
    <w:p w:rsidR="00A07EC5" w:rsidRDefault="00A07EC5" w:rsidP="00AA4F5D">
      <w:commentRangeStart w:id="8"/>
      <w:r>
        <w:t>In Lien’s original text, she included this sentence about money:</w:t>
      </w:r>
    </w:p>
    <w:p w:rsidR="00A07EC5" w:rsidRDefault="00AA4F5D" w:rsidP="00AA4F5D">
      <w:r>
        <w:t>But now I know it’s not how much we earn that makes the difference, it is how we manage our expenses that matter.</w:t>
      </w:r>
    </w:p>
    <w:p w:rsidR="00A07EC5" w:rsidRDefault="00A07EC5" w:rsidP="00AA4F5D"/>
    <w:p w:rsidR="00AA4F5D" w:rsidRDefault="00A07EC5" w:rsidP="00AA4F5D">
      <w:r>
        <w:t>I tweaked this a bit as I didn’t want to quote her saying that it doesn’t matter how much money she earns – this gets into some sensitive territory about what women garment workers are paid. I just changed the sentence slightly to focus on the key idea – that what matters is how you manage your expenses. Just wanted to run this by everyone……</w:t>
      </w:r>
      <w:commentRangeEnd w:id="8"/>
      <w:r w:rsidR="00AC00C3">
        <w:rPr>
          <w:rStyle w:val="CommentReference"/>
        </w:rPr>
        <w:commentReference w:id="8"/>
      </w:r>
    </w:p>
    <w:p w:rsidR="002962DB" w:rsidRDefault="002962DB"/>
    <w:sectPr w:rsidR="002962DB" w:rsidSect="002962DB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Ka4j5xg" w:date="2015-09-04T06:11:00Z" w:initials="K">
    <w:p w:rsidR="00AC00C3" w:rsidRDefault="00AC00C3">
      <w:pPr>
        <w:pStyle w:val="CommentText"/>
      </w:pPr>
      <w:r>
        <w:rPr>
          <w:rStyle w:val="CommentReference"/>
        </w:rPr>
        <w:annotationRef/>
      </w:r>
      <w:r>
        <w:t>Agree with this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E7"/>
    <w:rsid w:val="00060D06"/>
    <w:rsid w:val="002962DB"/>
    <w:rsid w:val="003517F4"/>
    <w:rsid w:val="00A07EC5"/>
    <w:rsid w:val="00AA4F5D"/>
    <w:rsid w:val="00AC00C3"/>
    <w:rsid w:val="00BD15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0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0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0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0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0C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0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0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0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0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0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Orenstein</dc:creator>
  <cp:lastModifiedBy>Ka4j5xg</cp:lastModifiedBy>
  <cp:revision>2</cp:revision>
  <dcterms:created xsi:type="dcterms:W3CDTF">2015-09-04T13:11:00Z</dcterms:created>
  <dcterms:modified xsi:type="dcterms:W3CDTF">2015-09-04T13:11:00Z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1050657010</vt:i4>
  </property>
  <property fmtid="{D5CDD505-2E9C-101B-9397-08002B2CF9AE}" pid="3" name="_NewReviewCycle">
    <vt:lpwstr/>
  </property>
  <property fmtid="{D5CDD505-2E9C-101B-9397-08002B2CF9AE}" pid="4" name="_EmailSubject">
    <vt:lpwstr>For Your Review Today: Lien's Story</vt:lpwstr>
  </property>
  <property fmtid="{D5CDD505-2E9C-101B-9397-08002B2CF9AE}" pid="5" name="_AuthorEmail">
    <vt:lpwstr>Karen_Uretsky@gap.com</vt:lpwstr>
  </property>
  <property fmtid="{D5CDD505-2E9C-101B-9397-08002B2CF9AE}" pid="6" name="_AuthorEmailDisplayName">
    <vt:lpwstr>Karen Uretsky</vt:lpwstr>
  </property>
</Properties>
</file>